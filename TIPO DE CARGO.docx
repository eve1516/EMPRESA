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5EF" w:rsidRDefault="009F525C">
      <w:pPr>
        <w:rPr>
          <w:sz w:val="28"/>
          <w:szCs w:val="28"/>
        </w:rPr>
      </w:pPr>
      <w:r>
        <w:rPr>
          <w:b/>
          <w:sz w:val="32"/>
          <w:szCs w:val="32"/>
        </w:rPr>
        <w:t>NOME DA EMPRESA:</w:t>
      </w:r>
      <w:r>
        <w:rPr>
          <w:sz w:val="28"/>
          <w:szCs w:val="28"/>
        </w:rPr>
        <w:t xml:space="preserve"> GP </w:t>
      </w:r>
      <w:proofErr w:type="spellStart"/>
      <w:r>
        <w:rPr>
          <w:sz w:val="28"/>
          <w:szCs w:val="28"/>
        </w:rPr>
        <w:t>Corp</w:t>
      </w:r>
      <w:proofErr w:type="spellEnd"/>
      <w:r>
        <w:rPr>
          <w:sz w:val="28"/>
          <w:szCs w:val="28"/>
        </w:rPr>
        <w:t xml:space="preserve"> BR</w:t>
      </w:r>
    </w:p>
    <w:p w:rsidR="009F525C" w:rsidRDefault="009F525C">
      <w:pPr>
        <w:rPr>
          <w:sz w:val="28"/>
          <w:szCs w:val="28"/>
        </w:rPr>
      </w:pPr>
      <w:r>
        <w:rPr>
          <w:b/>
          <w:sz w:val="32"/>
          <w:szCs w:val="32"/>
        </w:rPr>
        <w:t>TÍTULO DA VAGA:</w:t>
      </w:r>
      <w:r>
        <w:rPr>
          <w:sz w:val="28"/>
          <w:szCs w:val="28"/>
        </w:rPr>
        <w:t xml:space="preserve"> Jovem Aprendiz Administrativo</w:t>
      </w:r>
    </w:p>
    <w:p w:rsidR="009F525C" w:rsidRDefault="009F5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PRINCIPAIS COMPETÊNCIAS EXIGIDAS:</w:t>
      </w:r>
    </w:p>
    <w:p w:rsidR="009F525C" w:rsidRDefault="009F525C" w:rsidP="009F525C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Estar cursando ou ter concluído o ensino médio</w:t>
      </w:r>
    </w:p>
    <w:p w:rsidR="009F525C" w:rsidRDefault="009F525C" w:rsidP="009F525C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Interesse em aprender sobre a área administrativa</w:t>
      </w:r>
    </w:p>
    <w:p w:rsidR="007B67DF" w:rsidRDefault="009F525C" w:rsidP="007B67DF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7B67DF">
        <w:rPr>
          <w:sz w:val="28"/>
          <w:szCs w:val="28"/>
        </w:rPr>
        <w:t xml:space="preserve">Habilidades com pacotes de informática </w:t>
      </w:r>
      <w:proofErr w:type="gramStart"/>
      <w:r w:rsidRPr="007B67DF">
        <w:rPr>
          <w:sz w:val="28"/>
          <w:szCs w:val="28"/>
        </w:rPr>
        <w:t>( principalmente</w:t>
      </w:r>
      <w:proofErr w:type="gramEnd"/>
      <w:r w:rsidRPr="007B67DF">
        <w:rPr>
          <w:sz w:val="28"/>
          <w:szCs w:val="28"/>
        </w:rPr>
        <w:t xml:space="preserve"> Excel e </w:t>
      </w:r>
      <w:r w:rsidR="007B67DF" w:rsidRPr="007B67DF">
        <w:rPr>
          <w:sz w:val="28"/>
          <w:szCs w:val="28"/>
        </w:rPr>
        <w:t>Word)</w:t>
      </w:r>
    </w:p>
    <w:p w:rsidR="009F525C" w:rsidRDefault="007B67DF" w:rsidP="007B67DF">
      <w:pPr>
        <w:rPr>
          <w:ins w:id="0" w:author="Administrador" w:date="2025-09-04T15:03:00Z"/>
          <w:sz w:val="28"/>
          <w:szCs w:val="28"/>
        </w:rPr>
      </w:pPr>
      <w:r>
        <w:rPr>
          <w:b/>
          <w:sz w:val="32"/>
          <w:szCs w:val="32"/>
        </w:rPr>
        <w:t xml:space="preserve">POR QUE ESSA </w:t>
      </w:r>
      <w:proofErr w:type="gramStart"/>
      <w:r>
        <w:rPr>
          <w:b/>
          <w:sz w:val="32"/>
          <w:szCs w:val="32"/>
        </w:rPr>
        <w:t>VAGA</w:t>
      </w:r>
      <w:r w:rsidR="009F525C" w:rsidRPr="007B67DF">
        <w:rPr>
          <w:sz w:val="28"/>
          <w:szCs w:val="28"/>
        </w:rPr>
        <w:t xml:space="preserve"> </w:t>
      </w:r>
      <w:ins w:id="1" w:author="Administrador" w:date="2025-09-04T15:03:00Z">
        <w:r>
          <w:rPr>
            <w:sz w:val="28"/>
            <w:szCs w:val="28"/>
          </w:rPr>
          <w:t>?</w:t>
        </w:r>
        <w:proofErr w:type="gramEnd"/>
        <w:r>
          <w:rPr>
            <w:sz w:val="28"/>
            <w:szCs w:val="28"/>
          </w:rPr>
          <w:t xml:space="preserve"> </w:t>
        </w:r>
      </w:ins>
    </w:p>
    <w:p w:rsidR="007B67DF" w:rsidRDefault="007B67DF" w:rsidP="007B67DF">
      <w:pPr>
        <w:rPr>
          <w:ins w:id="2" w:author="Administrador" w:date="2025-09-04T15:08:00Z"/>
          <w:sz w:val="28"/>
          <w:szCs w:val="28"/>
        </w:rPr>
      </w:pPr>
      <w:ins w:id="3" w:author="Administrador" w:date="2025-09-04T15:04:00Z">
        <w:r>
          <w:rPr>
            <w:sz w:val="28"/>
            <w:szCs w:val="28"/>
          </w:rPr>
          <w:t xml:space="preserve">Porque tenho experencias com a </w:t>
        </w:r>
      </w:ins>
      <w:ins w:id="4" w:author="Administrador" w:date="2025-09-04T15:05:00Z">
        <w:r>
          <w:rPr>
            <w:sz w:val="28"/>
            <w:szCs w:val="28"/>
          </w:rPr>
          <w:t xml:space="preserve">informática junto com a tecnologia avançada, quero atua com o ramo da administração </w:t>
        </w:r>
      </w:ins>
      <w:ins w:id="5" w:author="Administrador" w:date="2025-09-04T15:06:00Z">
        <w:r>
          <w:rPr>
            <w:sz w:val="28"/>
            <w:szCs w:val="28"/>
          </w:rPr>
          <w:t xml:space="preserve">que junto mexer com a </w:t>
        </w:r>
        <w:proofErr w:type="gramStart"/>
        <w:r>
          <w:rPr>
            <w:sz w:val="28"/>
            <w:szCs w:val="28"/>
          </w:rPr>
          <w:t>tecnologia,  tenho</w:t>
        </w:r>
        <w:proofErr w:type="gramEnd"/>
        <w:r>
          <w:rPr>
            <w:sz w:val="28"/>
            <w:szCs w:val="28"/>
          </w:rPr>
          <w:t xml:space="preserve"> a responsabilidade de </w:t>
        </w:r>
        <w:proofErr w:type="spellStart"/>
        <w:r>
          <w:rPr>
            <w:sz w:val="28"/>
            <w:szCs w:val="28"/>
          </w:rPr>
          <w:t>deixa</w:t>
        </w:r>
        <w:proofErr w:type="spellEnd"/>
        <w:r>
          <w:rPr>
            <w:sz w:val="28"/>
            <w:szCs w:val="28"/>
          </w:rPr>
          <w:t xml:space="preserve"> as</w:t>
        </w:r>
      </w:ins>
      <w:ins w:id="6" w:author="Administrador" w:date="2025-09-04T15:07:00Z">
        <w:r>
          <w:rPr>
            <w:sz w:val="28"/>
            <w:szCs w:val="28"/>
          </w:rPr>
          <w:t xml:space="preserve"> coisas organizada em ordens corretamente, e trabalha com a tecnologia em uma área que eu amo,</w:t>
        </w:r>
      </w:ins>
      <w:ins w:id="7" w:author="Administrador" w:date="2025-09-04T15:08:00Z">
        <w:r>
          <w:rPr>
            <w:sz w:val="28"/>
            <w:szCs w:val="28"/>
          </w:rPr>
          <w:t xml:space="preserve"> que sei bem mexer com computadores e internet.</w:t>
        </w:r>
      </w:ins>
    </w:p>
    <w:p w:rsidR="007B67DF" w:rsidRDefault="007B67DF" w:rsidP="007B67DF">
      <w:pPr>
        <w:rPr>
          <w:ins w:id="8" w:author="Administrador" w:date="2025-09-04T15:08:00Z"/>
          <w:sz w:val="28"/>
          <w:szCs w:val="28"/>
        </w:rPr>
      </w:pPr>
    </w:p>
    <w:p w:rsidR="007B67DF" w:rsidRDefault="007B67DF" w:rsidP="007B67DF">
      <w:pPr>
        <w:rPr>
          <w:ins w:id="9" w:author="Administrador" w:date="2025-09-04T15:10:00Z"/>
          <w:b/>
          <w:sz w:val="32"/>
          <w:szCs w:val="32"/>
        </w:rPr>
      </w:pPr>
      <w:ins w:id="10" w:author="Administrador" w:date="2025-09-04T15:09:00Z">
        <w:r>
          <w:rPr>
            <w:b/>
            <w:sz w:val="32"/>
            <w:szCs w:val="32"/>
          </w:rPr>
          <w:t>O QUE VOCÊ DEVERIA ESTUDAR PARA SE PREPARAR MELHOR PARA ESSA OPORTUNIDADE</w:t>
        </w:r>
        <w:r w:rsidR="00E53E9B">
          <w:rPr>
            <w:b/>
            <w:sz w:val="32"/>
            <w:szCs w:val="32"/>
          </w:rPr>
          <w:t>?</w:t>
        </w:r>
      </w:ins>
      <w:bookmarkStart w:id="11" w:name="_GoBack"/>
      <w:bookmarkEnd w:id="11"/>
    </w:p>
    <w:p w:rsidR="00E53E9B" w:rsidRPr="00E53E9B" w:rsidRDefault="00E53E9B" w:rsidP="007B67DF">
      <w:pPr>
        <w:rPr>
          <w:sz w:val="28"/>
          <w:szCs w:val="28"/>
          <w:rPrChange w:id="12" w:author="Administrador" w:date="2025-09-04T15:10:00Z">
            <w:rPr>
              <w:sz w:val="28"/>
              <w:szCs w:val="28"/>
            </w:rPr>
          </w:rPrChange>
        </w:rPr>
      </w:pPr>
      <w:ins w:id="13" w:author="Administrador" w:date="2025-09-04T15:10:00Z">
        <w:r>
          <w:rPr>
            <w:sz w:val="28"/>
            <w:szCs w:val="28"/>
          </w:rPr>
          <w:t>ESTUDA A ÁREA ADMINISTRATIVA</w:t>
        </w:r>
      </w:ins>
    </w:p>
    <w:sectPr w:rsidR="00E53E9B" w:rsidRPr="00E53E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2202E"/>
    <w:multiLevelType w:val="hybridMultilevel"/>
    <w:tmpl w:val="72521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istrador">
    <w15:presenceInfo w15:providerId="None" w15:userId="Administrad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25C"/>
    <w:rsid w:val="005D35EF"/>
    <w:rsid w:val="007B67DF"/>
    <w:rsid w:val="009F525C"/>
    <w:rsid w:val="00E5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8E508"/>
  <w15:chartTrackingRefBased/>
  <w15:docId w15:val="{9D97B5C8-D7F3-4B02-AD53-A2E35DE17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5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113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2025-09-04T17:48:00Z</dcterms:created>
  <dcterms:modified xsi:type="dcterms:W3CDTF">2025-09-04T18:11:00Z</dcterms:modified>
</cp:coreProperties>
</file>